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8A2FF" w14:textId="77777777" w:rsidR="00B166AF" w:rsidRPr="00084267" w:rsidRDefault="00B166AF" w:rsidP="00631489">
      <w:pPr>
        <w:pStyle w:val="Heading1"/>
        <w:rPr>
          <w:rFonts w:ascii="Segoe UI" w:hAnsi="Segoe UI" w:cs="Segoe UI"/>
          <w:color w:val="0070C0"/>
          <w:sz w:val="40"/>
          <w:szCs w:val="40"/>
        </w:rPr>
      </w:pPr>
      <w:bookmarkStart w:id="0" w:name="_Toc41060368"/>
      <w:r w:rsidRPr="00084267">
        <w:rPr>
          <w:rFonts w:ascii="Segoe UI" w:hAnsi="Segoe UI" w:cs="Segoe UI"/>
          <w:color w:val="0070C0"/>
          <w:sz w:val="40"/>
          <w:szCs w:val="40"/>
        </w:rPr>
        <w:t>Lab 8. Interaction between Power Automate and Power Apps</w:t>
      </w:r>
      <w:bookmarkEnd w:id="0"/>
    </w:p>
    <w:p w14:paraId="2D51C22A" w14:textId="77777777" w:rsidR="00B166AF" w:rsidRPr="00B166AF" w:rsidRDefault="00B166AF" w:rsidP="00B166AF">
      <w:pPr>
        <w:rPr>
          <w:rFonts w:ascii="Segoe UI" w:eastAsia="Segoe UI" w:hAnsi="Segoe UI" w:cs="Times New Roman"/>
          <w:sz w:val="20"/>
        </w:rPr>
      </w:pPr>
    </w:p>
    <w:p w14:paraId="3492A192" w14:textId="18948730" w:rsidR="00B166AF" w:rsidRDefault="00B166AF" w:rsidP="00B166AF">
      <w:pPr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b/>
          <w:bCs/>
          <w:sz w:val="20"/>
        </w:rPr>
        <w:t xml:space="preserve">Author: </w:t>
      </w:r>
      <w:r w:rsidRPr="00B166AF">
        <w:rPr>
          <w:rFonts w:ascii="Segoe UI" w:eastAsia="Segoe UI" w:hAnsi="Segoe UI" w:cs="Times New Roman"/>
          <w:sz w:val="20"/>
        </w:rPr>
        <w:t>Serge Luca aka “Doctor Flow”</w:t>
      </w:r>
    </w:p>
    <w:p w14:paraId="1512F1F0" w14:textId="652527CA" w:rsidR="00084267" w:rsidRPr="00084267" w:rsidDel="006A4451" w:rsidRDefault="00084267" w:rsidP="00B166AF">
      <w:pPr>
        <w:rPr>
          <w:moveFrom w:id="1" w:author="serge Luca" w:date="2021-03-05T08:53:00Z"/>
          <w:rFonts w:ascii="Times New Roman" w:eastAsia="Times New Roman" w:hAnsi="Times New Roman" w:cs="Times New Roman"/>
          <w:sz w:val="24"/>
          <w:szCs w:val="24"/>
          <w:lang w:val="en-BE" w:eastAsia="en-GB"/>
        </w:rPr>
      </w:pPr>
      <w:moveFromRangeStart w:id="2" w:author="serge Luca" w:date="2021-03-05T08:53:00Z" w:name="move65826844"/>
      <w:moveFrom w:id="3" w:author="serge Luca" w:date="2021-03-05T08:53:00Z">
        <w:r w:rsidRPr="002344F2" w:rsidDel="006A4451">
          <w:rPr>
            <w:b/>
            <w:bCs/>
          </w:rPr>
          <w:t>Updated by</w:t>
        </w:r>
        <w:r w:rsidDel="006A4451">
          <w:t>: D</w:t>
        </w:r>
        <w:r w:rsidRPr="002344F2" w:rsidDel="006A4451">
          <w:t>attatray-</w:t>
        </w:r>
        <w:r w:rsidDel="006A4451">
          <w:t>P</w:t>
        </w:r>
        <w:r w:rsidRPr="002344F2" w:rsidDel="006A4451">
          <w:t>atil</w:t>
        </w:r>
      </w:moveFrom>
    </w:p>
    <w:moveFromRangeEnd w:id="2"/>
    <w:p w14:paraId="784D2F7C" w14:textId="77777777" w:rsidR="00B166AF" w:rsidRPr="00B166AF" w:rsidRDefault="00B166AF" w:rsidP="00B166AF">
      <w:pPr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b/>
          <w:bCs/>
          <w:sz w:val="20"/>
        </w:rPr>
        <w:t xml:space="preserve">Learning objective: </w:t>
      </w:r>
      <w:r w:rsidRPr="00B166AF">
        <w:rPr>
          <w:rFonts w:ascii="Segoe UI" w:eastAsia="Segoe UI" w:hAnsi="Segoe UI" w:cs="Times New Roman"/>
          <w:sz w:val="20"/>
        </w:rPr>
        <w:t>in many business scenarios, we need to have a PowerApps application calling a Flow.</w:t>
      </w:r>
    </w:p>
    <w:p w14:paraId="494A4B83" w14:textId="5D746CD6" w:rsidR="0003228C" w:rsidRDefault="0003228C" w:rsidP="0003228C">
      <w:pPr>
        <w:rPr>
          <w:ins w:id="4" w:author="serge Luca" w:date="2021-03-05T08:53:00Z"/>
          <w:rFonts w:ascii="Calibri" w:hAnsi="Calibri" w:cs="Calibri"/>
          <w:color w:val="201F1E"/>
          <w:shd w:val="clear" w:color="auto" w:fill="FFFFFF"/>
        </w:rPr>
      </w:pPr>
      <w:r w:rsidRPr="005375C6">
        <w:rPr>
          <w:rFonts w:ascii="Segoe UI" w:eastAsia="Segoe UI" w:hAnsi="Segoe UI" w:cs="Times New Roman"/>
          <w:b/>
          <w:bCs/>
          <w:sz w:val="20"/>
        </w:rPr>
        <w:t>Updated:</w:t>
      </w:r>
      <w:r>
        <w:rPr>
          <w:rFonts w:ascii="Segoe UI" w:eastAsia="Segoe UI" w:hAnsi="Segoe UI" w:cs="Times New Roman"/>
          <w:sz w:val="20"/>
        </w:rPr>
        <w:t xml:space="preserve"> 6/14/2020, based on the feedback received from </w:t>
      </w:r>
      <w:proofErr w:type="spellStart"/>
      <w:r>
        <w:rPr>
          <w:rStyle w:val="markdi0q7w2ls"/>
          <w:rFonts w:ascii="Calibri" w:hAnsi="Calibri" w:cs="Calibri"/>
          <w:color w:val="201F1E"/>
          <w:bdr w:val="none" w:sz="0" w:space="0" w:color="auto" w:frame="1"/>
          <w:shd w:val="clear" w:color="auto" w:fill="FFFFFF"/>
        </w:rPr>
        <w:t>Rishona</w:t>
      </w:r>
      <w:proofErr w:type="spellEnd"/>
      <w:r>
        <w:rPr>
          <w:rFonts w:ascii="Calibri" w:hAnsi="Calibri" w:cs="Calibri"/>
          <w:color w:val="201F1E"/>
          <w:shd w:val="clear" w:color="auto" w:fill="FFFFFF"/>
        </w:rPr>
        <w:t> Elijah.</w:t>
      </w:r>
    </w:p>
    <w:p w14:paraId="1189021E" w14:textId="77777777" w:rsidR="006A4451" w:rsidRPr="00084267" w:rsidDel="006A4451" w:rsidRDefault="006A4451" w:rsidP="006A4451">
      <w:pPr>
        <w:rPr>
          <w:del w:id="5" w:author="serge Luca" w:date="2021-03-05T08:53:00Z"/>
          <w:moveTo w:id="6" w:author="serge Luca" w:date="2021-03-05T08:53:00Z"/>
          <w:rFonts w:ascii="Times New Roman" w:eastAsia="Times New Roman" w:hAnsi="Times New Roman" w:cs="Times New Roman"/>
          <w:sz w:val="24"/>
          <w:szCs w:val="24"/>
          <w:lang w:val="en-BE" w:eastAsia="en-GB"/>
        </w:rPr>
      </w:pPr>
      <w:moveToRangeStart w:id="7" w:author="serge Luca" w:date="2021-03-05T08:53:00Z" w:name="move65826844"/>
      <w:moveTo w:id="8" w:author="serge Luca" w:date="2021-03-05T08:53:00Z">
        <w:r w:rsidRPr="002344F2">
          <w:rPr>
            <w:b/>
            <w:bCs/>
          </w:rPr>
          <w:t>Updated by</w:t>
        </w:r>
        <w:r>
          <w:t>: D</w:t>
        </w:r>
        <w:r w:rsidRPr="002344F2">
          <w:t>attatray-</w:t>
        </w:r>
        <w:r>
          <w:t>P</w:t>
        </w:r>
        <w:r w:rsidRPr="002344F2">
          <w:t>atil</w:t>
        </w:r>
      </w:moveTo>
    </w:p>
    <w:moveToRangeEnd w:id="7"/>
    <w:p w14:paraId="568042A1" w14:textId="77777777" w:rsidR="006A4451" w:rsidRDefault="006A4451" w:rsidP="0003228C">
      <w:pPr>
        <w:rPr>
          <w:rFonts w:ascii="Segoe UI" w:eastAsia="Segoe UI" w:hAnsi="Segoe UI" w:cs="Times New Roman"/>
          <w:sz w:val="20"/>
        </w:rPr>
      </w:pPr>
    </w:p>
    <w:p w14:paraId="442392E5" w14:textId="26A2C224" w:rsidR="00B166AF" w:rsidRPr="00B166AF" w:rsidRDefault="00B166AF" w:rsidP="00B166AF">
      <w:pPr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b/>
          <w:bCs/>
          <w:sz w:val="20"/>
        </w:rPr>
        <w:t>Duration:</w:t>
      </w:r>
      <w:r w:rsidRPr="00B166AF">
        <w:rPr>
          <w:rFonts w:ascii="Segoe UI" w:eastAsia="Segoe UI" w:hAnsi="Segoe UI" w:cs="Times New Roman"/>
          <w:sz w:val="20"/>
        </w:rPr>
        <w:t xml:space="preserve"> 30 minutes</w:t>
      </w:r>
    </w:p>
    <w:p w14:paraId="23C735EE" w14:textId="77777777" w:rsidR="00B166AF" w:rsidRPr="00B166AF" w:rsidRDefault="00B166AF" w:rsidP="00B166AF">
      <w:pPr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b/>
          <w:bCs/>
          <w:sz w:val="20"/>
        </w:rPr>
        <w:t>Scenario:</w:t>
      </w:r>
      <w:r w:rsidRPr="00B166AF">
        <w:rPr>
          <w:rFonts w:ascii="Segoe UI" w:eastAsia="Segoe UI" w:hAnsi="Segoe UI" w:cs="Times New Roman"/>
          <w:sz w:val="20"/>
        </w:rPr>
        <w:t xml:space="preserve">  you will create a PowerApps form that will allow any user to create a Team. The first part of the lab will just call a dummy Flow that you will create. If time permits, you will invoke the Team creation Flow that you will create later.</w:t>
      </w:r>
    </w:p>
    <w:p w14:paraId="2C6CC407" w14:textId="77777777" w:rsidR="00B166AF" w:rsidRPr="00084267" w:rsidRDefault="00B166AF">
      <w:pPr>
        <w:pStyle w:val="Heading2"/>
        <w:rPr>
          <w:rFonts w:ascii="Segoe UI" w:hAnsi="Segoe UI" w:cs="Segoe UI"/>
          <w:color w:val="0070C0"/>
          <w:sz w:val="28"/>
          <w:szCs w:val="28"/>
        </w:rPr>
      </w:pPr>
      <w:bookmarkStart w:id="9" w:name="_Toc41060369"/>
      <w:r w:rsidRPr="00084267">
        <w:rPr>
          <w:rFonts w:ascii="Segoe UI" w:hAnsi="Segoe UI" w:cs="Segoe UI"/>
          <w:color w:val="0070C0"/>
          <w:sz w:val="28"/>
          <w:szCs w:val="28"/>
        </w:rPr>
        <w:t>Tasks</w:t>
      </w:r>
      <w:bookmarkEnd w:id="9"/>
    </w:p>
    <w:p w14:paraId="63A90ED7" w14:textId="77777777" w:rsidR="00B166AF" w:rsidRPr="00B166AF" w:rsidRDefault="00B166AF" w:rsidP="00B166AF">
      <w:pPr>
        <w:rPr>
          <w:rFonts w:ascii="Segoe UI" w:eastAsia="Segoe UI" w:hAnsi="Segoe UI" w:cs="Times New Roman"/>
          <w:sz w:val="20"/>
        </w:rPr>
      </w:pPr>
    </w:p>
    <w:p w14:paraId="67AB4730" w14:textId="77777777" w:rsidR="00B166AF" w:rsidRPr="00E55C04" w:rsidRDefault="00B166AF" w:rsidP="00B166AF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E55C04">
        <w:rPr>
          <w:rFonts w:ascii="Segoe UI" w:eastAsia="Segoe UI" w:hAnsi="Segoe UI" w:cs="Times New Roman"/>
          <w:sz w:val="20"/>
        </w:rPr>
        <w:t>Create an instant Flow with From PowerApps as the trigger:</w:t>
      </w:r>
    </w:p>
    <w:p w14:paraId="30D6EAA9" w14:textId="1957CEFC" w:rsidR="00B166AF" w:rsidRPr="00B166AF" w:rsidRDefault="00631489" w:rsidP="00084267">
      <w:pPr>
        <w:ind w:left="720"/>
        <w:rPr>
          <w:rFonts w:ascii="Segoe UI" w:eastAsia="Segoe UI" w:hAnsi="Segoe UI" w:cs="Times New Roman"/>
          <w:sz w:val="20"/>
        </w:rPr>
      </w:pPr>
      <w:r>
        <w:rPr>
          <w:noProof/>
        </w:rPr>
        <w:drawing>
          <wp:inline distT="0" distB="0" distL="0" distR="0" wp14:anchorId="58AC484D" wp14:editId="6A2B038F">
            <wp:extent cx="4826216" cy="3041650"/>
            <wp:effectExtent l="19050" t="19050" r="12700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4372" cy="3072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FF5104A" w14:textId="63CD2F3E" w:rsidR="00B166AF" w:rsidRPr="00B166AF" w:rsidRDefault="00B166AF" w:rsidP="00B166AF">
      <w:pPr>
        <w:rPr>
          <w:rFonts w:ascii="Segoe UI" w:eastAsia="Segoe UI" w:hAnsi="Segoe UI" w:cs="Times New Roman"/>
          <w:sz w:val="20"/>
        </w:rPr>
      </w:pPr>
    </w:p>
    <w:p w14:paraId="377EB7E2" w14:textId="77777777" w:rsidR="00B166AF" w:rsidRPr="00E55C04" w:rsidRDefault="00B166AF" w:rsidP="00E55C04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E55C04">
        <w:rPr>
          <w:rFonts w:ascii="Segoe UI" w:eastAsia="Segoe UI" w:hAnsi="Segoe UI" w:cs="Times New Roman"/>
          <w:sz w:val="20"/>
        </w:rPr>
        <w:t>In this Flow, add 2 Compose actions and rename them accordingly:</w:t>
      </w:r>
    </w:p>
    <w:p w14:paraId="13611A24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602115D3" wp14:editId="3099E2C1">
            <wp:extent cx="4470400" cy="3064149"/>
            <wp:effectExtent l="19050" t="19050" r="25400" b="22225"/>
            <wp:docPr id="1508014866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19" cy="30710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F34A408" w14:textId="77777777" w:rsidR="00B166AF" w:rsidRPr="00B166AF" w:rsidRDefault="00B166AF" w:rsidP="00B166AF">
      <w:pPr>
        <w:rPr>
          <w:rFonts w:ascii="Segoe UI" w:eastAsia="Segoe UI" w:hAnsi="Segoe UI" w:cs="Times New Roman"/>
          <w:sz w:val="20"/>
        </w:rPr>
      </w:pPr>
    </w:p>
    <w:p w14:paraId="71858F49" w14:textId="77777777" w:rsidR="00B166AF" w:rsidRPr="00E55C04" w:rsidRDefault="00B166AF" w:rsidP="00E55C04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E55C04">
        <w:rPr>
          <w:rFonts w:ascii="Segoe UI" w:eastAsia="Segoe UI" w:hAnsi="Segoe UI" w:cs="Times New Roman"/>
          <w:sz w:val="20"/>
        </w:rPr>
        <w:t xml:space="preserve">Link the Compose value to the Dynamic value </w:t>
      </w:r>
      <w:r w:rsidRPr="00E55C04">
        <w:rPr>
          <w:rFonts w:ascii="Segoe UI" w:eastAsia="Segoe UI" w:hAnsi="Segoe UI" w:cs="Times New Roman"/>
          <w:b/>
          <w:bCs/>
          <w:sz w:val="20"/>
        </w:rPr>
        <w:t>Ask in PowerApps</w:t>
      </w:r>
    </w:p>
    <w:p w14:paraId="2BD6CF31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AB92D16" wp14:editId="1D0372B2">
            <wp:extent cx="4940914" cy="3727987"/>
            <wp:effectExtent l="0" t="0" r="0" b="6350"/>
            <wp:docPr id="663200687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914" cy="372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6563" w14:textId="77777777" w:rsidR="00B166AF" w:rsidRPr="00B166AF" w:rsidRDefault="00B166AF" w:rsidP="00B166AF">
      <w:pPr>
        <w:rPr>
          <w:rFonts w:ascii="Segoe UI" w:eastAsia="Segoe UI" w:hAnsi="Segoe UI" w:cs="Times New Roman"/>
          <w:sz w:val="20"/>
        </w:rPr>
      </w:pPr>
    </w:p>
    <w:p w14:paraId="645977F4" w14:textId="017B8814" w:rsidR="00B166AF" w:rsidRPr="00B166AF" w:rsidRDefault="00B166AF" w:rsidP="00B166AF">
      <w:pPr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sz w:val="20"/>
        </w:rPr>
        <w:lastRenderedPageBreak/>
        <w:t xml:space="preserve">As </w:t>
      </w:r>
      <w:r w:rsidR="00C0195B" w:rsidRPr="00B166AF">
        <w:rPr>
          <w:rFonts w:ascii="Segoe UI" w:eastAsia="Segoe UI" w:hAnsi="Segoe UI" w:cs="Times New Roman"/>
          <w:sz w:val="20"/>
        </w:rPr>
        <w:t>you will</w:t>
      </w:r>
      <w:r w:rsidRPr="00B166AF">
        <w:rPr>
          <w:rFonts w:ascii="Segoe UI" w:eastAsia="Segoe UI" w:hAnsi="Segoe UI" w:cs="Times New Roman"/>
          <w:sz w:val="20"/>
        </w:rPr>
        <w:t xml:space="preserve"> notice, this generates new dynamic values based on the action name. So be very careful when you name your actions or </w:t>
      </w:r>
      <w:r w:rsidR="00C0195B" w:rsidRPr="00B166AF">
        <w:rPr>
          <w:rFonts w:ascii="Segoe UI" w:eastAsia="Segoe UI" w:hAnsi="Segoe UI" w:cs="Times New Roman"/>
          <w:sz w:val="20"/>
        </w:rPr>
        <w:t>variables because</w:t>
      </w:r>
      <w:r w:rsidRPr="00B166AF">
        <w:rPr>
          <w:rFonts w:ascii="Segoe UI" w:eastAsia="Segoe UI" w:hAnsi="Segoe UI" w:cs="Times New Roman"/>
          <w:sz w:val="20"/>
        </w:rPr>
        <w:t xml:space="preserve"> they will have an important impact on the </w:t>
      </w:r>
      <w:r w:rsidR="00C0195B" w:rsidRPr="00B166AF">
        <w:rPr>
          <w:rFonts w:ascii="Segoe UI" w:eastAsia="Segoe UI" w:hAnsi="Segoe UI" w:cs="Times New Roman"/>
          <w:sz w:val="20"/>
        </w:rPr>
        <w:t>parameter’s</w:t>
      </w:r>
      <w:r w:rsidRPr="00B166AF">
        <w:rPr>
          <w:rFonts w:ascii="Segoe UI" w:eastAsia="Segoe UI" w:hAnsi="Segoe UI" w:cs="Times New Roman"/>
          <w:sz w:val="20"/>
        </w:rPr>
        <w:t xml:space="preserve"> names of your flows.</w:t>
      </w:r>
    </w:p>
    <w:p w14:paraId="575BC88C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853D801" wp14:editId="339260D3">
            <wp:extent cx="5177159" cy="3306006"/>
            <wp:effectExtent l="0" t="0" r="4445" b="8890"/>
            <wp:docPr id="270008399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159" cy="330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74D4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</w:p>
    <w:p w14:paraId="0C73DE48" w14:textId="5E22D3B2" w:rsidR="00B166AF" w:rsidRPr="00C0195B" w:rsidRDefault="00B166AF" w:rsidP="00C0195B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C0195B">
        <w:rPr>
          <w:rFonts w:ascii="Segoe UI" w:eastAsia="Segoe UI" w:hAnsi="Segoe UI" w:cs="Times New Roman"/>
          <w:sz w:val="20"/>
        </w:rPr>
        <w:t xml:space="preserve">Add new </w:t>
      </w:r>
      <w:r w:rsidRPr="00C0195B">
        <w:rPr>
          <w:rFonts w:ascii="Segoe UI" w:eastAsia="Segoe UI" w:hAnsi="Segoe UI" w:cs="Times New Roman"/>
          <w:b/>
          <w:bCs/>
          <w:sz w:val="20"/>
        </w:rPr>
        <w:t>Compose</w:t>
      </w:r>
      <w:r w:rsidR="005B515D">
        <w:rPr>
          <w:rFonts w:ascii="Segoe UI" w:eastAsia="Segoe UI" w:hAnsi="Segoe UI" w:cs="Times New Roman"/>
          <w:b/>
          <w:bCs/>
          <w:sz w:val="20"/>
        </w:rPr>
        <w:t xml:space="preserve"> </w:t>
      </w:r>
      <w:r w:rsidR="005B515D" w:rsidRPr="005B515D">
        <w:rPr>
          <w:rFonts w:ascii="Segoe UI" w:eastAsia="Segoe UI" w:hAnsi="Segoe UI" w:cs="Times New Roman"/>
          <w:sz w:val="20"/>
        </w:rPr>
        <w:t>action</w:t>
      </w:r>
      <w:r w:rsidRPr="00C0195B">
        <w:rPr>
          <w:rFonts w:ascii="Segoe UI" w:eastAsia="Segoe UI" w:hAnsi="Segoe UI" w:cs="Times New Roman"/>
          <w:sz w:val="20"/>
        </w:rPr>
        <w:t xml:space="preserve">, name </w:t>
      </w:r>
      <w:proofErr w:type="gramStart"/>
      <w:r w:rsidRPr="00C0195B">
        <w:rPr>
          <w:rFonts w:ascii="Segoe UI" w:eastAsia="Segoe UI" w:hAnsi="Segoe UI" w:cs="Times New Roman"/>
          <w:sz w:val="20"/>
        </w:rPr>
        <w:t>it</w:t>
      </w:r>
      <w:proofErr w:type="gramEnd"/>
      <w:r w:rsidRPr="00C0195B">
        <w:rPr>
          <w:rFonts w:ascii="Segoe UI" w:eastAsia="Segoe UI" w:hAnsi="Segoe UI" w:cs="Times New Roman"/>
          <w:sz w:val="20"/>
        </w:rPr>
        <w:t xml:space="preserve"> </w:t>
      </w:r>
      <w:r w:rsidRPr="00C0195B">
        <w:rPr>
          <w:rFonts w:ascii="Segoe UI" w:eastAsia="Segoe UI" w:hAnsi="Segoe UI" w:cs="Times New Roman"/>
          <w:b/>
          <w:bCs/>
          <w:sz w:val="20"/>
        </w:rPr>
        <w:t>Response</w:t>
      </w:r>
      <w:r w:rsidRPr="00C0195B">
        <w:rPr>
          <w:rFonts w:ascii="Segoe UI" w:eastAsia="Segoe UI" w:hAnsi="Segoe UI" w:cs="Times New Roman"/>
          <w:sz w:val="20"/>
        </w:rPr>
        <w:t xml:space="preserve"> and set the </w:t>
      </w:r>
      <w:r w:rsidR="003D4C51" w:rsidRPr="00C0195B">
        <w:rPr>
          <w:rFonts w:ascii="Segoe UI" w:eastAsia="Segoe UI" w:hAnsi="Segoe UI" w:cs="Times New Roman"/>
          <w:sz w:val="20"/>
        </w:rPr>
        <w:t>Inputs</w:t>
      </w:r>
      <w:r w:rsidRPr="00C0195B">
        <w:rPr>
          <w:rFonts w:ascii="Segoe UI" w:eastAsia="Segoe UI" w:hAnsi="Segoe UI" w:cs="Times New Roman"/>
          <w:sz w:val="20"/>
        </w:rPr>
        <w:t xml:space="preserve"> to </w:t>
      </w:r>
      <w:r w:rsidRPr="005B515D">
        <w:rPr>
          <w:rFonts w:ascii="Segoe UI" w:eastAsia="Segoe UI" w:hAnsi="Segoe UI" w:cs="Times New Roman"/>
          <w:b/>
          <w:bCs/>
          <w:sz w:val="20"/>
        </w:rPr>
        <w:t>Team created</w:t>
      </w:r>
      <w:r w:rsidR="005B515D">
        <w:rPr>
          <w:rFonts w:ascii="Segoe UI" w:eastAsia="Segoe UI" w:hAnsi="Segoe UI" w:cs="Times New Roman"/>
          <w:sz w:val="20"/>
        </w:rPr>
        <w:t>:</w:t>
      </w:r>
    </w:p>
    <w:p w14:paraId="38D4D0D5" w14:textId="77777777" w:rsidR="003D4C51" w:rsidRPr="00B166AF" w:rsidRDefault="003D4C51" w:rsidP="00B166AF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54232DF9" w14:textId="0099AB7F" w:rsidR="00B166AF" w:rsidRPr="00B166AF" w:rsidRDefault="003D4C51" w:rsidP="00B166AF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  <w:r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060D820C" wp14:editId="07A8318D">
            <wp:extent cx="5158720" cy="32766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817" cy="3281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77DAD" w14:textId="77777777" w:rsidR="00B166AF" w:rsidRPr="00B166AF" w:rsidRDefault="00B166AF" w:rsidP="00B166AF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</w:p>
    <w:p w14:paraId="088D35FC" w14:textId="77777777" w:rsidR="00B166AF" w:rsidRPr="005B515D" w:rsidRDefault="00B166AF" w:rsidP="005B515D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5B515D">
        <w:rPr>
          <w:rFonts w:ascii="Segoe UI" w:eastAsia="Segoe UI" w:hAnsi="Segoe UI" w:cs="Times New Roman"/>
          <w:sz w:val="20"/>
        </w:rPr>
        <w:lastRenderedPageBreak/>
        <w:t xml:space="preserve"> Add an action </w:t>
      </w:r>
      <w:r w:rsidRPr="005B515D">
        <w:rPr>
          <w:rFonts w:ascii="Segoe UI" w:eastAsia="Segoe UI" w:hAnsi="Segoe UI" w:cs="Times New Roman"/>
          <w:b/>
          <w:bCs/>
          <w:sz w:val="20"/>
        </w:rPr>
        <w:t>Respond to PowerApps</w:t>
      </w:r>
      <w:r w:rsidRPr="005B515D">
        <w:rPr>
          <w:rFonts w:ascii="Segoe UI" w:eastAsia="Segoe UI" w:hAnsi="Segoe UI" w:cs="Times New Roman"/>
          <w:sz w:val="20"/>
        </w:rPr>
        <w:t xml:space="preserve"> that will return our response. Click Text as the output type:</w:t>
      </w:r>
    </w:p>
    <w:p w14:paraId="2C5CB9BF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</w:p>
    <w:p w14:paraId="7C4EACE0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43CC755A" wp14:editId="15BEE207">
            <wp:extent cx="4804560" cy="2219325"/>
            <wp:effectExtent l="0" t="0" r="0" b="0"/>
            <wp:docPr id="947701398" name="Picture 1208665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56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FB11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56F1E256" wp14:editId="46A5FF29">
            <wp:extent cx="4603750" cy="1681647"/>
            <wp:effectExtent l="0" t="0" r="6350" b="0"/>
            <wp:docPr id="125300995" name="Picture 1208665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538" cy="169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B861" w14:textId="77777777" w:rsidR="00B166AF" w:rsidRPr="005B515D" w:rsidRDefault="00B166AF" w:rsidP="005B515D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5B515D">
        <w:rPr>
          <w:rFonts w:ascii="Segoe UI" w:eastAsia="Segoe UI" w:hAnsi="Segoe UI" w:cs="Times New Roman"/>
          <w:sz w:val="20"/>
        </w:rPr>
        <w:t>Save your Flow.</w:t>
      </w:r>
    </w:p>
    <w:p w14:paraId="52444F28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</w:p>
    <w:p w14:paraId="219D9D48" w14:textId="77777777" w:rsidR="00B166AF" w:rsidRPr="005B515D" w:rsidRDefault="00B166AF" w:rsidP="005B515D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5B515D">
        <w:rPr>
          <w:rFonts w:ascii="Segoe UI" w:eastAsia="Segoe UI" w:hAnsi="Segoe UI" w:cs="Times New Roman"/>
          <w:sz w:val="20"/>
        </w:rPr>
        <w:t xml:space="preserve">Now you will create a </w:t>
      </w:r>
      <w:r w:rsidRPr="005B515D">
        <w:rPr>
          <w:rFonts w:ascii="Segoe UI" w:eastAsia="Segoe UI" w:hAnsi="Segoe UI" w:cs="Times New Roman"/>
          <w:b/>
          <w:bCs/>
          <w:sz w:val="20"/>
        </w:rPr>
        <w:t>PowerApps application</w:t>
      </w:r>
      <w:r w:rsidRPr="005B515D">
        <w:rPr>
          <w:rFonts w:ascii="Segoe UI" w:eastAsia="Segoe UI" w:hAnsi="Segoe UI" w:cs="Times New Roman"/>
          <w:sz w:val="20"/>
        </w:rPr>
        <w:t xml:space="preserve"> that will invoke our Flow. Go to </w:t>
      </w:r>
      <w:r w:rsidRPr="005B515D">
        <w:rPr>
          <w:rFonts w:ascii="Segoe UI" w:eastAsia="Segoe UI" w:hAnsi="Segoe UI" w:cs="Times New Roman"/>
          <w:b/>
          <w:bCs/>
          <w:sz w:val="20"/>
        </w:rPr>
        <w:t>PowerApps.com</w:t>
      </w:r>
      <w:r w:rsidRPr="005B515D">
        <w:rPr>
          <w:rFonts w:ascii="Segoe UI" w:eastAsia="Segoe UI" w:hAnsi="Segoe UI" w:cs="Times New Roman"/>
          <w:sz w:val="20"/>
        </w:rPr>
        <w:t>.</w:t>
      </w:r>
    </w:p>
    <w:p w14:paraId="36A78E47" w14:textId="3FF382EF" w:rsidR="00B166AF" w:rsidRPr="005B515D" w:rsidRDefault="00B166AF" w:rsidP="005B515D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5B515D">
        <w:rPr>
          <w:rFonts w:ascii="Segoe UI" w:eastAsia="Segoe UI" w:hAnsi="Segoe UI" w:cs="Times New Roman"/>
          <w:sz w:val="20"/>
        </w:rPr>
        <w:t>Click on Apps, menu Create an App</w:t>
      </w:r>
    </w:p>
    <w:p w14:paraId="7BF2DE5E" w14:textId="77777777" w:rsidR="009A45E9" w:rsidRPr="00FA4FDF" w:rsidRDefault="009A45E9" w:rsidP="00FA4FDF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5509F955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AF155AA" wp14:editId="69F7FDE2">
            <wp:extent cx="2667000" cy="1473330"/>
            <wp:effectExtent l="19050" t="19050" r="19050" b="12700"/>
            <wp:docPr id="824732838" name="Picture 1208665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648" cy="14770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AF0CEA" w14:textId="77777777" w:rsidR="00B166AF" w:rsidRPr="005B515D" w:rsidRDefault="00B166AF" w:rsidP="005B515D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5B515D">
        <w:rPr>
          <w:rFonts w:ascii="Segoe UI" w:eastAsia="Segoe UI" w:hAnsi="Segoe UI" w:cs="Times New Roman"/>
          <w:sz w:val="20"/>
        </w:rPr>
        <w:t xml:space="preserve">Select the </w:t>
      </w:r>
      <w:r w:rsidRPr="00792269">
        <w:rPr>
          <w:rFonts w:ascii="Segoe UI" w:eastAsia="Segoe UI" w:hAnsi="Segoe UI" w:cs="Times New Roman"/>
          <w:b/>
          <w:bCs/>
          <w:sz w:val="20"/>
        </w:rPr>
        <w:t xml:space="preserve">Canvas </w:t>
      </w:r>
      <w:commentRangeStart w:id="10"/>
      <w:r w:rsidRPr="00792269">
        <w:rPr>
          <w:rFonts w:ascii="Segoe UI" w:eastAsia="Segoe UI" w:hAnsi="Segoe UI" w:cs="Times New Roman"/>
          <w:b/>
          <w:bCs/>
          <w:sz w:val="20"/>
        </w:rPr>
        <w:t>app</w:t>
      </w:r>
      <w:commentRangeEnd w:id="10"/>
      <w:r w:rsidRPr="00792269">
        <w:rPr>
          <w:rFonts w:ascii="Segoe UI" w:eastAsia="Segoe UI" w:hAnsi="Segoe UI" w:cs="Times New Roman"/>
          <w:b/>
          <w:bCs/>
          <w:sz w:val="20"/>
        </w:rPr>
        <w:commentReference w:id="10"/>
      </w:r>
      <w:r w:rsidRPr="005B515D">
        <w:rPr>
          <w:rFonts w:ascii="Segoe UI" w:eastAsia="Segoe UI" w:hAnsi="Segoe UI" w:cs="Times New Roman"/>
          <w:sz w:val="20"/>
        </w:rPr>
        <w:t>.</w:t>
      </w:r>
    </w:p>
    <w:p w14:paraId="288F6173" w14:textId="77777777" w:rsidR="00B166AF" w:rsidRPr="00792269" w:rsidRDefault="00B166AF" w:rsidP="00792269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792269">
        <w:rPr>
          <w:rFonts w:ascii="Segoe UI" w:eastAsia="Segoe UI" w:hAnsi="Segoe UI" w:cs="Times New Roman"/>
          <w:sz w:val="20"/>
        </w:rPr>
        <w:t xml:space="preserve">Click </w:t>
      </w:r>
      <w:r w:rsidRPr="00792269">
        <w:rPr>
          <w:rFonts w:ascii="Segoe UI" w:eastAsia="Segoe UI" w:hAnsi="Segoe UI" w:cs="Times New Roman"/>
          <w:b/>
          <w:bCs/>
          <w:sz w:val="20"/>
        </w:rPr>
        <w:t>Phone Layout</w:t>
      </w:r>
      <w:r w:rsidRPr="00792269">
        <w:rPr>
          <w:rFonts w:ascii="Segoe UI" w:eastAsia="Segoe UI" w:hAnsi="Segoe UI" w:cs="Times New Roman"/>
          <w:sz w:val="20"/>
        </w:rPr>
        <w:t xml:space="preserve">. The </w:t>
      </w:r>
      <w:r w:rsidRPr="00792269">
        <w:rPr>
          <w:rFonts w:ascii="Segoe UI" w:eastAsia="Segoe UI" w:hAnsi="Segoe UI" w:cs="Times New Roman"/>
          <w:b/>
          <w:bCs/>
          <w:sz w:val="20"/>
        </w:rPr>
        <w:t>PowerApps Designer</w:t>
      </w:r>
      <w:r w:rsidRPr="00792269">
        <w:rPr>
          <w:rFonts w:ascii="Segoe UI" w:eastAsia="Segoe UI" w:hAnsi="Segoe UI" w:cs="Times New Roman"/>
          <w:sz w:val="20"/>
        </w:rPr>
        <w:t xml:space="preserve"> should show-up:</w:t>
      </w:r>
    </w:p>
    <w:p w14:paraId="1F9A36BF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055CB1BE" wp14:editId="17871C26">
            <wp:extent cx="3365500" cy="1668105"/>
            <wp:effectExtent l="19050" t="19050" r="25400" b="27940"/>
            <wp:docPr id="296220883" name="Picture 1208665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2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788" cy="16801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32F92D" w14:textId="394606E1" w:rsidR="00B166AF" w:rsidRPr="00792269" w:rsidRDefault="00B166AF" w:rsidP="00792269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792269">
        <w:rPr>
          <w:rFonts w:ascii="Segoe UI" w:eastAsia="Segoe UI" w:hAnsi="Segoe UI" w:cs="Times New Roman"/>
          <w:sz w:val="20"/>
        </w:rPr>
        <w:t xml:space="preserve">Add 2 labels, 2 </w:t>
      </w:r>
      <w:proofErr w:type="spellStart"/>
      <w:r w:rsidRPr="00792269">
        <w:rPr>
          <w:rFonts w:ascii="Segoe UI" w:eastAsia="Segoe UI" w:hAnsi="Segoe UI" w:cs="Times New Roman"/>
          <w:sz w:val="20"/>
        </w:rPr>
        <w:t>textInput</w:t>
      </w:r>
      <w:proofErr w:type="spellEnd"/>
      <w:r w:rsidRPr="00792269">
        <w:rPr>
          <w:rFonts w:ascii="Segoe UI" w:eastAsia="Segoe UI" w:hAnsi="Segoe UI" w:cs="Times New Roman"/>
          <w:sz w:val="20"/>
        </w:rPr>
        <w:t>, and 1 button and rename them</w:t>
      </w:r>
      <w:r w:rsidR="007A2398" w:rsidRPr="00792269">
        <w:rPr>
          <w:rFonts w:ascii="Segoe UI" w:eastAsia="Segoe UI" w:hAnsi="Segoe UI" w:cs="Times New Roman"/>
          <w:sz w:val="20"/>
        </w:rPr>
        <w:t xml:space="preserve"> </w:t>
      </w:r>
      <w:r w:rsidR="00A757BC" w:rsidRPr="00792269">
        <w:rPr>
          <w:rFonts w:ascii="Segoe UI" w:eastAsia="Segoe UI" w:hAnsi="Segoe UI" w:cs="Times New Roman"/>
          <w:sz w:val="20"/>
        </w:rPr>
        <w:t>(</w:t>
      </w:r>
      <w:proofErr w:type="spellStart"/>
      <w:r w:rsidR="007A2398" w:rsidRPr="00792269">
        <w:rPr>
          <w:rFonts w:ascii="Segoe UI" w:eastAsia="Segoe UI" w:hAnsi="Segoe UI" w:cs="Times New Roman"/>
          <w:b/>
          <w:bCs/>
          <w:sz w:val="20"/>
        </w:rPr>
        <w:t>TextInputTeam</w:t>
      </w:r>
      <w:proofErr w:type="spellEnd"/>
      <w:r w:rsidR="007A2398" w:rsidRPr="00792269">
        <w:rPr>
          <w:rFonts w:ascii="Segoe UI" w:eastAsia="Segoe UI" w:hAnsi="Segoe UI" w:cs="Times New Roman"/>
          <w:sz w:val="20"/>
        </w:rPr>
        <w:t xml:space="preserve"> and </w:t>
      </w:r>
      <w:proofErr w:type="spellStart"/>
      <w:r w:rsidR="007A2398" w:rsidRPr="00792269">
        <w:rPr>
          <w:rFonts w:ascii="Segoe UI" w:eastAsia="Segoe UI" w:hAnsi="Segoe UI" w:cs="Times New Roman"/>
          <w:b/>
          <w:bCs/>
          <w:sz w:val="20"/>
        </w:rPr>
        <w:t>TextInputOwner</w:t>
      </w:r>
      <w:proofErr w:type="spellEnd"/>
      <w:r w:rsidR="007A2398" w:rsidRPr="00792269">
        <w:rPr>
          <w:rFonts w:ascii="Segoe UI" w:eastAsia="Segoe UI" w:hAnsi="Segoe UI" w:cs="Times New Roman"/>
          <w:sz w:val="20"/>
        </w:rPr>
        <w:t>):</w:t>
      </w:r>
    </w:p>
    <w:p w14:paraId="33DD3BFB" w14:textId="77777777" w:rsidR="007A2398" w:rsidRPr="00B166AF" w:rsidRDefault="007A2398" w:rsidP="00B166AF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108E319B" w14:textId="2FB03504" w:rsidR="00B166AF" w:rsidRPr="00B166AF" w:rsidRDefault="007A2398" w:rsidP="00B166AF">
      <w:pPr>
        <w:jc w:val="center"/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483C443" wp14:editId="0B3CD5B6">
            <wp:extent cx="3670300" cy="1576346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180" cy="160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1BD55" w14:textId="0E2C3B2F" w:rsidR="00B166AF" w:rsidRPr="00792269" w:rsidRDefault="00B166AF" w:rsidP="00792269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792269">
        <w:rPr>
          <w:rFonts w:ascii="Segoe UI" w:eastAsia="Segoe UI" w:hAnsi="Segoe UI" w:cs="Times New Roman"/>
          <w:sz w:val="20"/>
        </w:rPr>
        <w:t>In the Action menu, click</w:t>
      </w:r>
      <w:r w:rsidRPr="00792269">
        <w:rPr>
          <w:rFonts w:ascii="Segoe UI" w:eastAsia="Segoe UI" w:hAnsi="Segoe UI" w:cs="Times New Roman"/>
          <w:b/>
          <w:bCs/>
          <w:sz w:val="20"/>
        </w:rPr>
        <w:t xml:space="preserve"> </w:t>
      </w:r>
      <w:r w:rsidR="00B43B93">
        <w:rPr>
          <w:rFonts w:ascii="Segoe UI" w:eastAsia="Segoe UI" w:hAnsi="Segoe UI" w:cs="Times New Roman"/>
          <w:b/>
          <w:bCs/>
          <w:sz w:val="20"/>
        </w:rPr>
        <w:t>Power Automate</w:t>
      </w:r>
      <w:r w:rsidRPr="00792269">
        <w:rPr>
          <w:rFonts w:ascii="Segoe UI" w:eastAsia="Segoe UI" w:hAnsi="Segoe UI" w:cs="Times New Roman"/>
          <w:sz w:val="20"/>
        </w:rPr>
        <w:t>:</w:t>
      </w:r>
    </w:p>
    <w:p w14:paraId="78152D9F" w14:textId="57BF8A29" w:rsidR="00A757BC" w:rsidRPr="00B166AF" w:rsidRDefault="00B43B93" w:rsidP="00084267">
      <w:pPr>
        <w:ind w:left="1800" w:hanging="360"/>
        <w:contextualSpacing/>
        <w:rPr>
          <w:rFonts w:ascii="Segoe UI" w:eastAsia="Segoe UI" w:hAnsi="Segoe UI" w:cs="Times New Roman"/>
          <w:sz w:val="20"/>
          <w:szCs w:val="20"/>
        </w:rPr>
      </w:pPr>
      <w:r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63C0DCC8" wp14:editId="317BC764">
            <wp:extent cx="4248150" cy="5537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888" cy="570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93E4B" w14:textId="0E26CE98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</w:p>
    <w:p w14:paraId="72F7A9F8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sz w:val="20"/>
        </w:rPr>
        <w:t>Click the Flow you want to invoke:</w:t>
      </w:r>
    </w:p>
    <w:p w14:paraId="2240906C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1D09CD50" wp14:editId="491CDC84">
            <wp:extent cx="1608244" cy="1663700"/>
            <wp:effectExtent l="19050" t="19050" r="11430" b="12700"/>
            <wp:docPr id="1588984539" name="Picture 1208665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2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540" cy="16681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F1467E" w14:textId="6669C7ED" w:rsidR="00B166AF" w:rsidRDefault="00B166AF" w:rsidP="00792269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792269">
        <w:rPr>
          <w:rFonts w:ascii="Segoe UI" w:eastAsia="Segoe UI" w:hAnsi="Segoe UI" w:cs="Times New Roman"/>
          <w:sz w:val="20"/>
        </w:rPr>
        <w:t xml:space="preserve">In the </w:t>
      </w:r>
      <w:proofErr w:type="spellStart"/>
      <w:r w:rsidRPr="00792269">
        <w:rPr>
          <w:rFonts w:ascii="Segoe UI" w:eastAsia="Segoe UI" w:hAnsi="Segoe UI" w:cs="Times New Roman"/>
          <w:sz w:val="20"/>
        </w:rPr>
        <w:t>OnSelect</w:t>
      </w:r>
      <w:proofErr w:type="spellEnd"/>
      <w:r w:rsidRPr="00792269">
        <w:rPr>
          <w:rFonts w:ascii="Segoe UI" w:eastAsia="Segoe UI" w:hAnsi="Segoe UI" w:cs="Times New Roman"/>
          <w:sz w:val="20"/>
        </w:rPr>
        <w:t xml:space="preserve"> property of the Button, call your Flow</w:t>
      </w:r>
    </w:p>
    <w:p w14:paraId="0327B72D" w14:textId="77777777" w:rsidR="00B43B93" w:rsidRPr="00792269" w:rsidRDefault="00B43B93" w:rsidP="00084267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402A1FA6" w14:textId="58F254C0" w:rsidR="00B166AF" w:rsidRPr="00DC57CD" w:rsidRDefault="00B166AF" w:rsidP="00B166AF">
      <w:pPr>
        <w:jc w:val="center"/>
        <w:rPr>
          <w:rFonts w:ascii="Segoe UI" w:eastAsia="Segoe UI" w:hAnsi="Segoe UI" w:cs="Times New Roman"/>
          <w:b/>
          <w:bCs/>
          <w:sz w:val="20"/>
        </w:rPr>
      </w:pPr>
      <w:proofErr w:type="gramStart"/>
      <w:r w:rsidRPr="00DC57CD">
        <w:rPr>
          <w:rFonts w:ascii="Segoe UI" w:eastAsia="Segoe UI" w:hAnsi="Segoe UI" w:cs="Times New Roman"/>
          <w:b/>
          <w:bCs/>
          <w:sz w:val="20"/>
        </w:rPr>
        <w:t>Set(</w:t>
      </w:r>
      <w:proofErr w:type="spellStart"/>
      <w:proofErr w:type="gramEnd"/>
      <w:r w:rsidRPr="00DC57CD">
        <w:rPr>
          <w:rFonts w:ascii="Segoe UI" w:eastAsia="Segoe UI" w:hAnsi="Segoe UI" w:cs="Times New Roman"/>
          <w:b/>
          <w:bCs/>
          <w:sz w:val="20"/>
        </w:rPr>
        <w:t>Flowstatus</w:t>
      </w:r>
      <w:proofErr w:type="spellEnd"/>
      <w:r w:rsidRPr="00DC57CD">
        <w:rPr>
          <w:rFonts w:ascii="Segoe UI" w:eastAsia="Segoe UI" w:hAnsi="Segoe UI" w:cs="Times New Roman"/>
          <w:b/>
          <w:bCs/>
          <w:sz w:val="20"/>
        </w:rPr>
        <w:t xml:space="preserve">, </w:t>
      </w:r>
      <w:proofErr w:type="spellStart"/>
      <w:r w:rsidRPr="00DC57CD">
        <w:rPr>
          <w:rFonts w:ascii="Segoe UI" w:eastAsia="Segoe UI" w:hAnsi="Segoe UI" w:cs="Times New Roman"/>
          <w:b/>
          <w:bCs/>
          <w:sz w:val="20"/>
        </w:rPr>
        <w:t>CreateTeamFromPowerApps.Run</w:t>
      </w:r>
      <w:proofErr w:type="spellEnd"/>
      <w:r w:rsidRPr="00DC57CD">
        <w:rPr>
          <w:rFonts w:ascii="Segoe UI" w:eastAsia="Segoe UI" w:hAnsi="Segoe UI" w:cs="Times New Roman"/>
          <w:b/>
          <w:bCs/>
          <w:sz w:val="20"/>
        </w:rPr>
        <w:t>(</w:t>
      </w:r>
      <w:proofErr w:type="spellStart"/>
      <w:r w:rsidRPr="00DC57CD">
        <w:rPr>
          <w:rFonts w:ascii="Segoe UI" w:eastAsia="Segoe UI" w:hAnsi="Segoe UI" w:cs="Times New Roman"/>
          <w:b/>
          <w:bCs/>
          <w:sz w:val="20"/>
        </w:rPr>
        <w:t>TextInputTeam.Text</w:t>
      </w:r>
      <w:proofErr w:type="spellEnd"/>
      <w:r w:rsidR="00DC5A43" w:rsidRPr="00DC57CD">
        <w:rPr>
          <w:rFonts w:ascii="Segoe UI" w:eastAsia="Segoe UI" w:hAnsi="Segoe UI" w:cs="Times New Roman"/>
          <w:b/>
          <w:bCs/>
          <w:sz w:val="20"/>
        </w:rPr>
        <w:t>,</w:t>
      </w:r>
      <w:r w:rsidRPr="00DC57CD">
        <w:rPr>
          <w:rFonts w:ascii="Segoe UI" w:eastAsia="Segoe UI" w:hAnsi="Segoe UI" w:cs="Times New Roman"/>
          <w:b/>
          <w:bCs/>
          <w:sz w:val="20"/>
        </w:rPr>
        <w:t xml:space="preserve"> </w:t>
      </w:r>
      <w:proofErr w:type="spellStart"/>
      <w:r w:rsidRPr="00DC57CD">
        <w:rPr>
          <w:rFonts w:ascii="Segoe UI" w:eastAsia="Segoe UI" w:hAnsi="Segoe UI" w:cs="Times New Roman"/>
          <w:b/>
          <w:bCs/>
          <w:sz w:val="20"/>
        </w:rPr>
        <w:t>TextInputOwner.</w:t>
      </w:r>
      <w:commentRangeStart w:id="11"/>
      <w:r w:rsidRPr="00DC57CD">
        <w:rPr>
          <w:rFonts w:ascii="Segoe UI" w:eastAsia="Segoe UI" w:hAnsi="Segoe UI" w:cs="Times New Roman"/>
          <w:b/>
          <w:bCs/>
          <w:sz w:val="20"/>
        </w:rPr>
        <w:t>Text</w:t>
      </w:r>
      <w:commentRangeEnd w:id="11"/>
      <w:proofErr w:type="spellEnd"/>
      <w:r w:rsidRPr="00DC57CD">
        <w:rPr>
          <w:rFonts w:ascii="Segoe UI" w:eastAsia="Segoe UI" w:hAnsi="Segoe UI" w:cs="Times New Roman"/>
          <w:b/>
          <w:bCs/>
          <w:sz w:val="16"/>
          <w:szCs w:val="16"/>
        </w:rPr>
        <w:commentReference w:id="11"/>
      </w:r>
      <w:r w:rsidRPr="00DC57CD">
        <w:rPr>
          <w:rFonts w:ascii="Segoe UI" w:eastAsia="Segoe UI" w:hAnsi="Segoe UI" w:cs="Times New Roman"/>
          <w:b/>
          <w:bCs/>
          <w:sz w:val="20"/>
        </w:rPr>
        <w:t>))</w:t>
      </w:r>
    </w:p>
    <w:p w14:paraId="1948AB46" w14:textId="30FBB490" w:rsidR="00B505BF" w:rsidRPr="008C024E" w:rsidRDefault="008C024E" w:rsidP="008C024E">
      <w:pPr>
        <w:ind w:left="720"/>
        <w:contextualSpacing/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sz w:val="20"/>
        </w:rPr>
        <w:t>[</w:t>
      </w:r>
      <w:r w:rsidR="00B505BF" w:rsidRPr="008C024E">
        <w:rPr>
          <w:rFonts w:ascii="Segoe UI" w:eastAsia="Segoe UI" w:hAnsi="Segoe UI" w:cs="Times New Roman"/>
          <w:sz w:val="20"/>
        </w:rPr>
        <w:t xml:space="preserve">Note: </w:t>
      </w:r>
    </w:p>
    <w:p w14:paraId="5D7C2390" w14:textId="77ADEF5B" w:rsidR="008C024E" w:rsidRPr="00DC57CD" w:rsidRDefault="009C27B5" w:rsidP="008C024E">
      <w:pPr>
        <w:ind w:firstLine="720"/>
        <w:jc w:val="center"/>
        <w:rPr>
          <w:rFonts w:ascii="Segoe UI" w:eastAsia="Segoe UI" w:hAnsi="Segoe UI" w:cs="Times New Roman"/>
          <w:b/>
          <w:bCs/>
          <w:sz w:val="20"/>
        </w:rPr>
      </w:pPr>
      <w:r>
        <w:rPr>
          <w:rFonts w:ascii="Segoe UI" w:eastAsia="Segoe UI" w:hAnsi="Segoe UI" w:cs="Times New Roman"/>
          <w:sz w:val="20"/>
        </w:rPr>
        <w:lastRenderedPageBreak/>
        <w:t>If you are using a non US version of Power</w:t>
      </w:r>
      <w:r w:rsidR="008C024E">
        <w:rPr>
          <w:rFonts w:ascii="Segoe UI" w:eastAsia="Segoe UI" w:hAnsi="Segoe UI" w:cs="Times New Roman"/>
          <w:sz w:val="20"/>
        </w:rPr>
        <w:t xml:space="preserve"> Apps, the comma in the formula should become a </w:t>
      </w:r>
      <w:proofErr w:type="gramStart"/>
      <w:r w:rsidR="008C024E">
        <w:rPr>
          <w:rFonts w:ascii="Segoe UI" w:eastAsia="Segoe UI" w:hAnsi="Segoe UI" w:cs="Times New Roman"/>
          <w:sz w:val="20"/>
        </w:rPr>
        <w:t>semicolon ;</w:t>
      </w:r>
      <w:proofErr w:type="gramEnd"/>
      <w:r w:rsidR="008C024E">
        <w:rPr>
          <w:rFonts w:ascii="Segoe UI" w:eastAsia="Segoe UI" w:hAnsi="Segoe UI" w:cs="Times New Roman"/>
          <w:sz w:val="20"/>
        </w:rPr>
        <w:t xml:space="preserve"> the code becomes </w:t>
      </w:r>
      <w:r w:rsidR="008C024E" w:rsidRPr="00DC57CD">
        <w:rPr>
          <w:rFonts w:ascii="Segoe UI" w:eastAsia="Segoe UI" w:hAnsi="Segoe UI" w:cs="Times New Roman"/>
          <w:b/>
          <w:bCs/>
          <w:sz w:val="20"/>
        </w:rPr>
        <w:t xml:space="preserve">Set ( </w:t>
      </w:r>
      <w:proofErr w:type="spellStart"/>
      <w:r w:rsidR="008C024E" w:rsidRPr="00DC57CD">
        <w:rPr>
          <w:rFonts w:ascii="Segoe UI" w:eastAsia="Segoe UI" w:hAnsi="Segoe UI" w:cs="Times New Roman"/>
          <w:b/>
          <w:bCs/>
          <w:sz w:val="20"/>
        </w:rPr>
        <w:t>Flowstatus</w:t>
      </w:r>
      <w:proofErr w:type="spellEnd"/>
      <w:r w:rsidR="008C024E" w:rsidRPr="00DC57CD">
        <w:rPr>
          <w:rFonts w:ascii="Segoe UI" w:eastAsia="Segoe UI" w:hAnsi="Segoe UI" w:cs="Times New Roman"/>
          <w:b/>
          <w:bCs/>
          <w:sz w:val="20"/>
        </w:rPr>
        <w:t xml:space="preserve">, </w:t>
      </w:r>
      <w:proofErr w:type="spellStart"/>
      <w:r w:rsidR="008C024E" w:rsidRPr="00DC57CD">
        <w:rPr>
          <w:rFonts w:ascii="Segoe UI" w:eastAsia="Segoe UI" w:hAnsi="Segoe UI" w:cs="Times New Roman"/>
          <w:b/>
          <w:bCs/>
          <w:sz w:val="20"/>
        </w:rPr>
        <w:t>CreateTeamFromPowerApps.Run</w:t>
      </w:r>
      <w:proofErr w:type="spellEnd"/>
      <w:r w:rsidR="008C024E" w:rsidRPr="00DC57CD">
        <w:rPr>
          <w:rFonts w:ascii="Segoe UI" w:eastAsia="Segoe UI" w:hAnsi="Segoe UI" w:cs="Times New Roman"/>
          <w:b/>
          <w:bCs/>
          <w:sz w:val="20"/>
        </w:rPr>
        <w:t>(</w:t>
      </w:r>
      <w:proofErr w:type="spellStart"/>
      <w:r w:rsidR="008C024E" w:rsidRPr="00DC57CD">
        <w:rPr>
          <w:rFonts w:ascii="Segoe UI" w:eastAsia="Segoe UI" w:hAnsi="Segoe UI" w:cs="Times New Roman"/>
          <w:b/>
          <w:bCs/>
          <w:sz w:val="20"/>
        </w:rPr>
        <w:t>TextInputTeam.Text</w:t>
      </w:r>
      <w:proofErr w:type="spellEnd"/>
      <w:r w:rsidR="008C024E">
        <w:rPr>
          <w:rFonts w:ascii="Segoe UI" w:eastAsia="Segoe UI" w:hAnsi="Segoe UI" w:cs="Times New Roman"/>
          <w:b/>
          <w:bCs/>
          <w:sz w:val="20"/>
        </w:rPr>
        <w:t>;</w:t>
      </w:r>
      <w:r w:rsidR="008C024E" w:rsidRPr="00DC57CD">
        <w:rPr>
          <w:rFonts w:ascii="Segoe UI" w:eastAsia="Segoe UI" w:hAnsi="Segoe UI" w:cs="Times New Roman"/>
          <w:b/>
          <w:bCs/>
          <w:sz w:val="20"/>
        </w:rPr>
        <w:t xml:space="preserve"> </w:t>
      </w:r>
      <w:proofErr w:type="spellStart"/>
      <w:r w:rsidR="008C024E" w:rsidRPr="00DC57CD">
        <w:rPr>
          <w:rFonts w:ascii="Segoe UI" w:eastAsia="Segoe UI" w:hAnsi="Segoe UI" w:cs="Times New Roman"/>
          <w:b/>
          <w:bCs/>
          <w:sz w:val="20"/>
        </w:rPr>
        <w:t>TextInputOwner.</w:t>
      </w:r>
      <w:commentRangeStart w:id="12"/>
      <w:r w:rsidR="008C024E" w:rsidRPr="00DC57CD">
        <w:rPr>
          <w:rFonts w:ascii="Segoe UI" w:eastAsia="Segoe UI" w:hAnsi="Segoe UI" w:cs="Times New Roman"/>
          <w:b/>
          <w:bCs/>
          <w:sz w:val="20"/>
        </w:rPr>
        <w:t>Text</w:t>
      </w:r>
      <w:commentRangeEnd w:id="12"/>
      <w:proofErr w:type="spellEnd"/>
      <w:r w:rsidR="008C024E" w:rsidRPr="00DC57CD">
        <w:rPr>
          <w:rFonts w:ascii="Segoe UI" w:eastAsia="Segoe UI" w:hAnsi="Segoe UI" w:cs="Times New Roman"/>
          <w:b/>
          <w:bCs/>
          <w:sz w:val="16"/>
          <w:szCs w:val="16"/>
        </w:rPr>
        <w:commentReference w:id="12"/>
      </w:r>
      <w:r w:rsidR="008C024E" w:rsidRPr="00DC57CD">
        <w:rPr>
          <w:rFonts w:ascii="Segoe UI" w:eastAsia="Segoe UI" w:hAnsi="Segoe UI" w:cs="Times New Roman"/>
          <w:b/>
          <w:bCs/>
          <w:sz w:val="20"/>
        </w:rPr>
        <w:t>))</w:t>
      </w:r>
    </w:p>
    <w:p w14:paraId="623206C5" w14:textId="7050A933" w:rsidR="009C27B5" w:rsidRDefault="008C024E" w:rsidP="00792269">
      <w:pPr>
        <w:ind w:left="720"/>
        <w:contextualSpacing/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sz w:val="20"/>
        </w:rPr>
        <w:t>]</w:t>
      </w:r>
    </w:p>
    <w:p w14:paraId="2B0CEEE9" w14:textId="64D1DDAC" w:rsidR="00B166AF" w:rsidRPr="00B166AF" w:rsidRDefault="00B166AF" w:rsidP="008C024E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sz w:val="20"/>
        </w:rPr>
        <w:t xml:space="preserve">Basically, the Flow returned value will be stored in a variable called </w:t>
      </w:r>
      <w:proofErr w:type="spellStart"/>
      <w:r w:rsidRPr="008C024E">
        <w:rPr>
          <w:rFonts w:ascii="Segoe UI" w:eastAsia="Segoe UI" w:hAnsi="Segoe UI" w:cs="Times New Roman"/>
          <w:b/>
          <w:bCs/>
          <w:sz w:val="20"/>
        </w:rPr>
        <w:t>Flowstatus</w:t>
      </w:r>
      <w:proofErr w:type="spellEnd"/>
      <w:r w:rsidRPr="00B166AF">
        <w:rPr>
          <w:rFonts w:ascii="Segoe UI" w:eastAsia="Segoe UI" w:hAnsi="Segoe UI" w:cs="Times New Roman"/>
          <w:sz w:val="20"/>
        </w:rPr>
        <w:t>.</w:t>
      </w:r>
    </w:p>
    <w:p w14:paraId="2A361EB0" w14:textId="77777777" w:rsidR="00B166AF" w:rsidRPr="00084267" w:rsidRDefault="00B166AF" w:rsidP="00B166AF">
      <w:pPr>
        <w:jc w:val="center"/>
        <w:rPr>
          <w:rFonts w:ascii="Segoe UI" w:eastAsia="Segoe UI" w:hAnsi="Segoe UI" w:cs="Times New Roman"/>
          <w:sz w:val="8"/>
          <w:szCs w:val="10"/>
        </w:rPr>
      </w:pPr>
    </w:p>
    <w:p w14:paraId="794408B2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1BE5068C" wp14:editId="7D0C2AF3">
            <wp:extent cx="4704983" cy="173355"/>
            <wp:effectExtent l="0" t="0" r="635" b="0"/>
            <wp:docPr id="834544266" name="Picture 1208665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26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257"/>
                    <a:stretch/>
                  </pic:blipFill>
                  <pic:spPr bwMode="auto">
                    <a:xfrm>
                      <a:off x="0" y="0"/>
                      <a:ext cx="4854986" cy="178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0E8ECC" w14:textId="77777777" w:rsidR="00B166AF" w:rsidRPr="008C024E" w:rsidRDefault="00B166AF" w:rsidP="008C024E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8C024E">
        <w:rPr>
          <w:rFonts w:ascii="Segoe UI" w:eastAsia="Segoe UI" w:hAnsi="Segoe UI" w:cs="Times New Roman"/>
          <w:sz w:val="20"/>
        </w:rPr>
        <w:t>We will display the status in another label; add another label to the form:</w:t>
      </w:r>
    </w:p>
    <w:p w14:paraId="438904F2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</w:p>
    <w:p w14:paraId="7A8F93C6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6B8F2ABE" wp14:editId="49AD5B82">
            <wp:extent cx="4235450" cy="2947167"/>
            <wp:effectExtent l="19050" t="19050" r="12700" b="24765"/>
            <wp:docPr id="1185307957" name="Picture 1208665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27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341" cy="296100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25074A" w14:textId="5473843C" w:rsidR="00B166AF" w:rsidRPr="00B166AF" w:rsidRDefault="00B166AF" w:rsidP="00084267">
      <w:pPr>
        <w:ind w:left="1440" w:firstLine="720"/>
        <w:contextualSpacing/>
        <w:rPr>
          <w:rFonts w:ascii="Segoe UI" w:eastAsia="Segoe UI" w:hAnsi="Segoe UI" w:cs="Times New Roman"/>
          <w:sz w:val="20"/>
          <w:szCs w:val="20"/>
        </w:rPr>
      </w:pPr>
      <w:r w:rsidRPr="00B166AF">
        <w:rPr>
          <w:rFonts w:ascii="Segoe UI" w:eastAsia="Segoe UI" w:hAnsi="Segoe UI" w:cs="Times New Roman"/>
          <w:sz w:val="20"/>
          <w:szCs w:val="20"/>
        </w:rPr>
        <w:t xml:space="preserve">This new label Text property must be </w:t>
      </w:r>
      <w:proofErr w:type="spellStart"/>
      <w:r w:rsidRPr="00B166AF">
        <w:rPr>
          <w:rFonts w:ascii="Segoe UI" w:eastAsia="Segoe UI" w:hAnsi="Segoe UI" w:cs="Times New Roman"/>
          <w:sz w:val="20"/>
          <w:szCs w:val="20"/>
        </w:rPr>
        <w:t>FlowStatus.response</w:t>
      </w:r>
      <w:proofErr w:type="spellEnd"/>
      <w:r w:rsidRPr="00B166AF">
        <w:rPr>
          <w:rFonts w:ascii="Segoe UI" w:eastAsia="Segoe UI" w:hAnsi="Segoe UI" w:cs="Times New Roman"/>
          <w:sz w:val="20"/>
          <w:szCs w:val="20"/>
        </w:rPr>
        <w:t>.</w:t>
      </w:r>
      <w:r w:rsidR="00B43B93">
        <w:rPr>
          <w:rFonts w:ascii="Segoe UI" w:eastAsia="Segoe UI" w:hAnsi="Segoe UI" w:cs="Times New Roman"/>
          <w:sz w:val="20"/>
          <w:szCs w:val="20"/>
        </w:rPr>
        <w:t xml:space="preserve"> </w:t>
      </w:r>
    </w:p>
    <w:p w14:paraId="3495A588" w14:textId="77777777" w:rsidR="00B166AF" w:rsidRPr="008C024E" w:rsidRDefault="00B166AF" w:rsidP="008C024E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8C024E">
        <w:rPr>
          <w:rFonts w:ascii="Segoe UI" w:eastAsia="Segoe UI" w:hAnsi="Segoe UI" w:cs="Times New Roman"/>
          <w:sz w:val="20"/>
        </w:rPr>
        <w:t>Run the Application, click the Submit button, and you should see the returned value:</w:t>
      </w:r>
    </w:p>
    <w:p w14:paraId="6BFC31CA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17A6E9F3" wp14:editId="7C4796E3">
            <wp:extent cx="2295525" cy="3581400"/>
            <wp:effectExtent l="19050" t="19050" r="28575" b="19050"/>
            <wp:docPr id="1309423533" name="Picture 1208665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2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581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0EF4FD" w14:textId="77874713" w:rsidR="00B166AF" w:rsidRDefault="00B166AF" w:rsidP="00B166AF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B166AF">
        <w:rPr>
          <w:rFonts w:ascii="Segoe UI" w:eastAsia="Segoe UI" w:hAnsi="Segoe UI" w:cs="Times New Roman"/>
          <w:sz w:val="20"/>
          <w:szCs w:val="20"/>
        </w:rPr>
        <w:t>Now you can apply this knowledge to your real Flow to generate a real team.</w:t>
      </w:r>
    </w:p>
    <w:p w14:paraId="1BBE9306" w14:textId="791B0F0A" w:rsidR="007E2C18" w:rsidRDefault="007E2C18" w:rsidP="00B166AF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1E1CE5E0" w14:textId="55AB83F0" w:rsidR="007E2C18" w:rsidRDefault="007E2C18" w:rsidP="00B166AF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2FF1658E" w14:textId="5AD1CA7B" w:rsidR="007E2C18" w:rsidRDefault="007E2C18" w:rsidP="00B166AF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3D51BEFB" w14:textId="77777777" w:rsidR="007E2C18" w:rsidRPr="00B166AF" w:rsidRDefault="007E2C18" w:rsidP="00B166AF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7B36A47D" w14:textId="77777777" w:rsidR="007E2C18" w:rsidRPr="00084267" w:rsidRDefault="007E2C18" w:rsidP="00084267">
      <w:pPr>
        <w:pStyle w:val="Heading2"/>
        <w:rPr>
          <w:rFonts w:ascii="Segoe UI" w:eastAsia="Calibri" w:hAnsi="Segoe UI" w:cs="Segoe UI"/>
          <w:sz w:val="28"/>
          <w:szCs w:val="28"/>
        </w:rPr>
      </w:pPr>
      <w:r w:rsidRPr="00084267">
        <w:rPr>
          <w:rFonts w:ascii="Segoe UI" w:eastAsia="Calibri" w:hAnsi="Segoe UI" w:cs="Segoe UI"/>
          <w:sz w:val="28"/>
          <w:szCs w:val="28"/>
        </w:rPr>
        <w:t>We need your feedback</w:t>
      </w:r>
    </w:p>
    <w:p w14:paraId="7A514305" w14:textId="77777777" w:rsidR="007E2C18" w:rsidRPr="007E2C18" w:rsidRDefault="007E2C18" w:rsidP="007E2C18">
      <w:pPr>
        <w:spacing w:line="256" w:lineRule="auto"/>
        <w:rPr>
          <w:rFonts w:ascii="Segoe UI" w:eastAsia="Calibri" w:hAnsi="Segoe UI" w:cs="Times New Roman"/>
          <w:sz w:val="20"/>
        </w:rPr>
      </w:pPr>
      <w:r w:rsidRPr="007E2C18">
        <w:rPr>
          <w:rFonts w:ascii="Segoe UI" w:eastAsia="Calibri" w:hAnsi="Segoe UI" w:cs="Times New Roman"/>
          <w:sz w:val="20"/>
        </w:rPr>
        <w:t xml:space="preserve">Do you want to report an issue or to suggest something? We need your feedback: </w:t>
      </w:r>
      <w:hyperlink r:id="rId25" w:history="1">
        <w:r w:rsidRPr="007E2C18">
          <w:rPr>
            <w:rFonts w:ascii="Segoe UI" w:eastAsia="Calibri" w:hAnsi="Segoe UI" w:cs="Times New Roman"/>
            <w:color w:val="0563C1" w:themeColor="hyperlink"/>
            <w:sz w:val="20"/>
            <w:u w:val="single"/>
          </w:rPr>
          <w:t>https://github.com/Power-Automate-in-a-day/Training-by-the-community/issues</w:t>
        </w:r>
      </w:hyperlink>
      <w:r w:rsidRPr="007E2C18">
        <w:rPr>
          <w:rFonts w:ascii="Segoe UI" w:eastAsia="Calibri" w:hAnsi="Segoe UI" w:cs="Times New Roman"/>
          <w:sz w:val="20"/>
        </w:rPr>
        <w:t xml:space="preserve"> </w:t>
      </w:r>
    </w:p>
    <w:p w14:paraId="386B1D6B" w14:textId="30D45FD2" w:rsidR="00C40FD3" w:rsidRPr="007E2C18" w:rsidRDefault="00C40FD3">
      <w:pPr>
        <w:rPr>
          <w:rFonts w:ascii="Segoe UI" w:eastAsia="Segoe UI" w:hAnsi="Segoe UI" w:cs="Times New Roman"/>
          <w:sz w:val="20"/>
        </w:rPr>
      </w:pPr>
    </w:p>
    <w:sectPr w:rsidR="00C40FD3" w:rsidRPr="007E2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0" w:author="Author" w:initials="A">
    <w:p w14:paraId="6830857E" w14:textId="77777777" w:rsidR="00B166AF" w:rsidRPr="00504573" w:rsidRDefault="00B166AF" w:rsidP="00B166AF">
      <w:pPr>
        <w:pStyle w:val="CommentText1"/>
        <w:rPr>
          <w:lang w:val="fr-BE"/>
        </w:rPr>
      </w:pPr>
      <w:r>
        <w:rPr>
          <w:rStyle w:val="CommentReference"/>
        </w:rPr>
        <w:annotationRef/>
      </w:r>
      <w:r w:rsidRPr="00504573">
        <w:rPr>
          <w:lang w:val="fr-BE"/>
        </w:rPr>
        <w:t>Nommer l’app ????</w:t>
      </w:r>
    </w:p>
  </w:comment>
  <w:comment w:id="11" w:author="Author" w:initials="A">
    <w:p w14:paraId="287E1B00" w14:textId="77777777" w:rsidR="00B166AF" w:rsidRPr="00504573" w:rsidRDefault="00B166AF" w:rsidP="00B166AF">
      <w:pPr>
        <w:pStyle w:val="CommentText1"/>
        <w:rPr>
          <w:lang w:val="fr-BE"/>
        </w:rPr>
      </w:pPr>
      <w:r>
        <w:rPr>
          <w:rStyle w:val="CommentReference"/>
        </w:rPr>
        <w:annotationRef/>
      </w:r>
      <w:r w:rsidRPr="00504573">
        <w:rPr>
          <w:lang w:val="fr-BE"/>
        </w:rPr>
        <w:t>Ce sont d</w:t>
      </w:r>
      <w:r>
        <w:rPr>
          <w:lang w:val="fr-BE"/>
        </w:rPr>
        <w:t xml:space="preserve">es ; pas </w:t>
      </w:r>
      <w:r>
        <w:rPr>
          <w:lang w:val="fr-BE"/>
        </w:rPr>
        <w:t>des ,</w:t>
      </w:r>
    </w:p>
  </w:comment>
  <w:comment w:id="12" w:author="Author" w:initials="A">
    <w:p w14:paraId="3D568DE8" w14:textId="77777777" w:rsidR="008C024E" w:rsidRPr="00504573" w:rsidRDefault="008C024E" w:rsidP="008C024E">
      <w:pPr>
        <w:pStyle w:val="CommentText1"/>
        <w:rPr>
          <w:lang w:val="fr-BE"/>
        </w:rPr>
      </w:pPr>
      <w:r>
        <w:rPr>
          <w:rStyle w:val="CommentReference"/>
        </w:rPr>
        <w:annotationRef/>
      </w:r>
      <w:r w:rsidRPr="00504573">
        <w:rPr>
          <w:lang w:val="fr-BE"/>
        </w:rPr>
        <w:t>Ce sont d</w:t>
      </w:r>
      <w:r>
        <w:rPr>
          <w:lang w:val="fr-BE"/>
        </w:rPr>
        <w:t xml:space="preserve">es ; pas </w:t>
      </w:r>
      <w:r>
        <w:rPr>
          <w:lang w:val="fr-BE"/>
        </w:rPr>
        <w:t>des ,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830857E" w15:done="0"/>
  <w15:commentEx w15:paraId="287E1B00" w15:done="1"/>
  <w15:commentEx w15:paraId="3D568DE8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830857E" w16cid:durableId="213E2C14"/>
  <w16cid:commentId w16cid:paraId="287E1B00" w16cid:durableId="213E2C13"/>
  <w16cid:commentId w16cid:paraId="3D568DE8" w16cid:durableId="2290C9E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CB91DF" w14:textId="77777777" w:rsidR="002B7F44" w:rsidRDefault="002B7F44" w:rsidP="00631489">
      <w:pPr>
        <w:spacing w:after="0" w:line="240" w:lineRule="auto"/>
      </w:pPr>
      <w:r>
        <w:separator/>
      </w:r>
    </w:p>
  </w:endnote>
  <w:endnote w:type="continuationSeparator" w:id="0">
    <w:p w14:paraId="0A69B2BD" w14:textId="77777777" w:rsidR="002B7F44" w:rsidRDefault="002B7F44" w:rsidP="00631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D66E26" w14:textId="77777777" w:rsidR="002B7F44" w:rsidRDefault="002B7F44" w:rsidP="00631489">
      <w:pPr>
        <w:spacing w:after="0" w:line="240" w:lineRule="auto"/>
      </w:pPr>
      <w:r>
        <w:separator/>
      </w:r>
    </w:p>
  </w:footnote>
  <w:footnote w:type="continuationSeparator" w:id="0">
    <w:p w14:paraId="47A6792B" w14:textId="77777777" w:rsidR="002B7F44" w:rsidRDefault="002B7F44" w:rsidP="006314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A128C2"/>
    <w:multiLevelType w:val="hybridMultilevel"/>
    <w:tmpl w:val="EF12174C"/>
    <w:lvl w:ilvl="0" w:tplc="A22AC9FE">
      <w:start w:val="1"/>
      <w:numFmt w:val="decimal"/>
      <w:pStyle w:val="labstep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erge Luca">
    <w15:presenceInfo w15:providerId="AD" w15:userId="S::sergeluca@shareql.com::4eca313d-cc77-48bd-9230-05bd61c5e4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6AF"/>
    <w:rsid w:val="0003228C"/>
    <w:rsid w:val="00084267"/>
    <w:rsid w:val="002B7F44"/>
    <w:rsid w:val="003D4C51"/>
    <w:rsid w:val="005B515D"/>
    <w:rsid w:val="00631489"/>
    <w:rsid w:val="006A4451"/>
    <w:rsid w:val="00792269"/>
    <w:rsid w:val="007A2398"/>
    <w:rsid w:val="007E2C18"/>
    <w:rsid w:val="008C024E"/>
    <w:rsid w:val="009069D6"/>
    <w:rsid w:val="009A45E9"/>
    <w:rsid w:val="009C27B5"/>
    <w:rsid w:val="00A757BC"/>
    <w:rsid w:val="00B166AF"/>
    <w:rsid w:val="00B43B93"/>
    <w:rsid w:val="00B505BF"/>
    <w:rsid w:val="00B92E07"/>
    <w:rsid w:val="00BC5815"/>
    <w:rsid w:val="00C0195B"/>
    <w:rsid w:val="00C40FD3"/>
    <w:rsid w:val="00DC57CD"/>
    <w:rsid w:val="00DC5A43"/>
    <w:rsid w:val="00E55C04"/>
    <w:rsid w:val="00FA1396"/>
    <w:rsid w:val="00FA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FD20C84"/>
  <w15:chartTrackingRefBased/>
  <w15:docId w15:val="{A853B1BA-68D5-40DB-A243-012AE83F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24E"/>
  </w:style>
  <w:style w:type="paragraph" w:styleId="Heading1">
    <w:name w:val="heading 1"/>
    <w:basedOn w:val="Normal"/>
    <w:next w:val="Normal"/>
    <w:link w:val="Heading1Char"/>
    <w:uiPriority w:val="9"/>
    <w:qFormat/>
    <w:rsid w:val="006314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4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166AF"/>
    <w:rPr>
      <w:sz w:val="16"/>
      <w:szCs w:val="16"/>
    </w:rPr>
  </w:style>
  <w:style w:type="paragraph" w:customStyle="1" w:styleId="CommentText1">
    <w:name w:val="Comment Text1"/>
    <w:basedOn w:val="Normal"/>
    <w:next w:val="CommentText"/>
    <w:link w:val="CommentTextChar"/>
    <w:uiPriority w:val="99"/>
    <w:unhideWhenUsed/>
    <w:rsid w:val="00B166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1"/>
    <w:uiPriority w:val="99"/>
    <w:rsid w:val="00B166AF"/>
    <w:rPr>
      <w:sz w:val="20"/>
      <w:szCs w:val="20"/>
    </w:rPr>
  </w:style>
  <w:style w:type="paragraph" w:customStyle="1" w:styleId="labstep">
    <w:name w:val="lab step"/>
    <w:basedOn w:val="ListParagraph"/>
    <w:qFormat/>
    <w:rsid w:val="00B166AF"/>
    <w:pPr>
      <w:numPr>
        <w:numId w:val="1"/>
      </w:numPr>
      <w:tabs>
        <w:tab w:val="num" w:pos="360"/>
      </w:tabs>
      <w:ind w:firstLine="0"/>
    </w:pPr>
    <w:rPr>
      <w:rFonts w:ascii="Segoe UI" w:hAnsi="Segoe UI"/>
      <w:sz w:val="20"/>
      <w:szCs w:val="20"/>
    </w:rPr>
  </w:style>
  <w:style w:type="paragraph" w:styleId="CommentText">
    <w:name w:val="annotation text"/>
    <w:basedOn w:val="Normal"/>
    <w:link w:val="CommentTextChar1"/>
    <w:uiPriority w:val="99"/>
    <w:semiHidden/>
    <w:unhideWhenUsed/>
    <w:rsid w:val="00B166AF"/>
    <w:pPr>
      <w:spacing w:line="240" w:lineRule="auto"/>
    </w:pPr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semiHidden/>
    <w:rsid w:val="00B166AF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166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66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6AF"/>
    <w:rPr>
      <w:rFonts w:ascii="Segoe UI" w:hAnsi="Segoe UI" w:cs="Segoe UI"/>
      <w:sz w:val="18"/>
      <w:szCs w:val="18"/>
    </w:rPr>
  </w:style>
  <w:style w:type="character" w:customStyle="1" w:styleId="markdi0q7w2ls">
    <w:name w:val="markdi0q7w2ls"/>
    <w:basedOn w:val="DefaultParagraphFont"/>
    <w:rsid w:val="0003228C"/>
  </w:style>
  <w:style w:type="character" w:customStyle="1" w:styleId="Heading1Char">
    <w:name w:val="Heading 1 Char"/>
    <w:basedOn w:val="DefaultParagraphFont"/>
    <w:link w:val="Heading1"/>
    <w:uiPriority w:val="9"/>
    <w:rsid w:val="006314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14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microsoft.com/office/2016/09/relationships/commentsIds" Target="commentsIds.xml"/><Relationship Id="rId25" Type="http://schemas.openxmlformats.org/officeDocument/2006/relationships/hyperlink" Target="https://github.com/Power-Automate-in-a-day/Training-by-the-community/issues" TargetMode="External"/><Relationship Id="rId2" Type="http://schemas.openxmlformats.org/officeDocument/2006/relationships/styles" Target="styles.xml"/><Relationship Id="rId16" Type="http://schemas.microsoft.com/office/2011/relationships/commentsExtended" Target="commentsExtended.xml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comments" Target="comments.xml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Luca</dc:creator>
  <cp:keywords/>
  <dc:description/>
  <cp:lastModifiedBy>serge Luca</cp:lastModifiedBy>
  <cp:revision>3</cp:revision>
  <dcterms:created xsi:type="dcterms:W3CDTF">2021-03-05T07:52:00Z</dcterms:created>
  <dcterms:modified xsi:type="dcterms:W3CDTF">2021-03-05T07:53:00Z</dcterms:modified>
</cp:coreProperties>
</file>